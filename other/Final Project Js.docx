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002" w14:textId="45663CF6" w:rsidR="000B253B" w:rsidRPr="000B253B" w:rsidRDefault="000B253B" w:rsidP="000B253B">
      <w:pPr>
        <w:jc w:val="right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Names: </w:t>
      </w:r>
      <w:r w:rsidRPr="000B253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Youssef, </w:t>
      </w:r>
      <w:r w:rsidR="0CDA0FD2" w:rsidRPr="0CDA0FD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Valentine</w:t>
      </w:r>
      <w:r w:rsidRPr="000B253B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 Jeremy</w:t>
      </w:r>
    </w:p>
    <w:p w14:paraId="2083FA5A" w14:textId="77777777" w:rsidR="000B253B" w:rsidRDefault="000B253B" w:rsidP="00A6079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AB9ABEF" w14:textId="70344690" w:rsidR="00BE00F2" w:rsidRPr="00BE00F2" w:rsidRDefault="000E0EDD" w:rsidP="00A60796">
      <w:pPr>
        <w:jc w:val="center"/>
        <w:rPr>
          <w:b/>
          <w:bCs/>
          <w:u w:val="single"/>
          <w:lang w:val="en-US"/>
        </w:rPr>
      </w:pPr>
      <w:r w:rsidRPr="3BB636EC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Topic</w:t>
      </w:r>
      <w:r w:rsidRPr="00BE00F2">
        <w:rPr>
          <w:b/>
          <w:bCs/>
          <w:u w:val="single"/>
          <w:lang w:val="en-US"/>
        </w:rPr>
        <w:t>:</w:t>
      </w:r>
    </w:p>
    <w:p w14:paraId="552437E6" w14:textId="088AAA73" w:rsidR="00350F89" w:rsidRPr="00BF18FF" w:rsidRDefault="000E0EDD" w:rsidP="00A60796">
      <w:pPr>
        <w:jc w:val="center"/>
        <w:rPr>
          <w:rFonts w:ascii="Times New Roman" w:hAnsi="Times New Roman" w:cs="Times New Roman"/>
          <w:lang w:val="en-US"/>
        </w:rPr>
      </w:pPr>
      <w:r w:rsidRPr="00BF18FF">
        <w:rPr>
          <w:rFonts w:ascii="Times New Roman" w:hAnsi="Times New Roman" w:cs="Times New Roman"/>
          <w:lang w:val="en-US"/>
        </w:rPr>
        <w:t>Games</w:t>
      </w:r>
    </w:p>
    <w:p w14:paraId="37F336D0" w14:textId="4BD4D9C5" w:rsidR="00BE00F2" w:rsidRPr="00BE00F2" w:rsidRDefault="00BE00F2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</w:t>
      </w:r>
      <w:r w:rsidR="00093DD7" w:rsidRPr="00093D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ame of the </w:t>
      </w:r>
      <w:r w:rsidRPr="00093DD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organization</w:t>
      </w: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8D127A3" w14:textId="5AD4FCCD" w:rsidR="00093DD7" w:rsidRDefault="6E5DD26A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6E5DD26A">
        <w:rPr>
          <w:rFonts w:ascii="Times New Roman" w:eastAsia="Times New Roman" w:hAnsi="Times New Roman" w:cs="Times New Roman"/>
          <w:sz w:val="24"/>
          <w:szCs w:val="24"/>
        </w:rPr>
        <w:t>Gamespedia</w:t>
      </w:r>
    </w:p>
    <w:p w14:paraId="2253111B" w14:textId="77777777" w:rsidR="006E089B" w:rsidRDefault="006E089B" w:rsidP="003E4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5C2A71" w14:textId="3FB33741" w:rsidR="00BE00F2" w:rsidRPr="00BE00F2" w:rsidRDefault="00BE00F2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</w:t>
      </w:r>
      <w:r w:rsidR="006E089B" w:rsidRPr="006E089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urpose</w:t>
      </w:r>
      <w:r w:rsidR="006E089B"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68E655E" w14:textId="48E5BBA3" w:rsidR="006E089B" w:rsidRDefault="004E0997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</w:t>
      </w:r>
      <w:r w:rsidR="00C151D4">
        <w:rPr>
          <w:rFonts w:ascii="Times New Roman" w:eastAsia="Times New Roman" w:hAnsi="Times New Roman" w:cs="Times New Roman"/>
          <w:sz w:val="24"/>
          <w:szCs w:val="24"/>
        </w:rPr>
        <w:t xml:space="preserve">website is to inform </w:t>
      </w:r>
      <w:r w:rsidR="007B5417">
        <w:rPr>
          <w:rFonts w:ascii="Times New Roman" w:eastAsia="Times New Roman" w:hAnsi="Times New Roman" w:cs="Times New Roman"/>
          <w:sz w:val="24"/>
          <w:szCs w:val="24"/>
        </w:rPr>
        <w:t xml:space="preserve">Gamers </w:t>
      </w:r>
      <w:r w:rsidR="00BE00F2">
        <w:rPr>
          <w:rFonts w:ascii="Times New Roman" w:eastAsia="Times New Roman" w:hAnsi="Times New Roman" w:cs="Times New Roman"/>
          <w:sz w:val="24"/>
          <w:szCs w:val="24"/>
        </w:rPr>
        <w:t>of their beloved characters.</w:t>
      </w:r>
    </w:p>
    <w:p w14:paraId="7EEFBF71" w14:textId="77777777" w:rsidR="00AB5ACB" w:rsidRDefault="00AB5ACB" w:rsidP="003E4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C36922" w14:textId="595B868A" w:rsidR="00AB5ACB" w:rsidRDefault="00BE00F2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="00AB5ACB" w:rsidRPr="00AB5AC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arget audience</w:t>
      </w: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0423BD3" w14:textId="27453261" w:rsidR="00BE00F2" w:rsidRPr="00AB5ACB" w:rsidRDefault="00BE00F2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6353">
        <w:rPr>
          <w:rFonts w:ascii="Times New Roman" w:eastAsia="Times New Roman" w:hAnsi="Times New Roman" w:cs="Times New Roman"/>
          <w:sz w:val="24"/>
          <w:szCs w:val="24"/>
        </w:rPr>
        <w:t>Gamers</w:t>
      </w:r>
    </w:p>
    <w:p w14:paraId="13B5C216" w14:textId="77777777" w:rsidR="00AB5ACB" w:rsidRDefault="00AB5ACB" w:rsidP="003E4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084D93" w14:textId="623FE94B" w:rsidR="007A6D72" w:rsidRPr="007A6D72" w:rsidRDefault="00BE00F2" w:rsidP="00A607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="007A6D72" w:rsidRPr="007A6D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he reason(s) for the need of a web presence</w:t>
      </w:r>
      <w:r w:rsidR="007A6D72" w:rsidRPr="00BE00F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702E364" w14:textId="77777777" w:rsidR="007A6D72" w:rsidRPr="006E089B" w:rsidRDefault="007A6D72" w:rsidP="003E475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8E4D6" w14:textId="78205E6F" w:rsidR="000E0EDD" w:rsidRDefault="001F438C" w:rsidP="00DF25C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need of a website is to promote </w:t>
      </w:r>
      <w:r w:rsidR="00412662">
        <w:rPr>
          <w:rFonts w:ascii="Times New Roman" w:eastAsia="Times New Roman" w:hAnsi="Times New Roman" w:cs="Times New Roman"/>
          <w:sz w:val="24"/>
          <w:szCs w:val="24"/>
        </w:rPr>
        <w:t xml:space="preserve">game characters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educate </w:t>
      </w:r>
      <w:r w:rsidR="00412662">
        <w:rPr>
          <w:rFonts w:ascii="Times New Roman" w:eastAsia="Times New Roman" w:hAnsi="Times New Roman" w:cs="Times New Roman"/>
          <w:sz w:val="24"/>
          <w:szCs w:val="24"/>
        </w:rPr>
        <w:t>people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 their </w:t>
      </w:r>
      <w:r w:rsidR="00412662">
        <w:rPr>
          <w:rFonts w:ascii="Times New Roman" w:eastAsia="Times New Roman" w:hAnsi="Times New Roman" w:cs="Times New Roman"/>
          <w:sz w:val="24"/>
          <w:szCs w:val="24"/>
        </w:rPr>
        <w:t>strengths</w:t>
      </w:r>
      <w:r w:rsidR="00FF2248">
        <w:rPr>
          <w:rFonts w:ascii="Times New Roman" w:eastAsia="Times New Roman" w:hAnsi="Times New Roman" w:cs="Times New Roman"/>
          <w:sz w:val="24"/>
          <w:szCs w:val="24"/>
        </w:rPr>
        <w:t>, weaknesses, and powers.</w:t>
      </w:r>
    </w:p>
    <w:p w14:paraId="0CD3B3ED" w14:textId="77777777" w:rsidR="00DF25C5" w:rsidRPr="00DF25C5" w:rsidRDefault="00DF25C5" w:rsidP="00DF25C5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4F0C5E" w14:textId="28DE08DE" w:rsidR="000E0EDD" w:rsidRPr="00112DCC" w:rsidRDefault="00DF25C5" w:rsidP="003927AA"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61BDD8D" wp14:editId="153147CC">
                <wp:simplePos x="0" y="0"/>
                <wp:positionH relativeFrom="column">
                  <wp:posOffset>2941900</wp:posOffset>
                </wp:positionH>
                <wp:positionV relativeFrom="paragraph">
                  <wp:posOffset>1228918</wp:posOffset>
                </wp:positionV>
                <wp:extent cx="0" cy="485361"/>
                <wp:effectExtent l="63500" t="0" r="76200" b="355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36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295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231.65pt;margin-top:96.75pt;width:0;height:38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&#13;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E6ABC59" wp14:editId="08B3185B">
                <wp:simplePos x="0" y="0"/>
                <wp:positionH relativeFrom="column">
                  <wp:posOffset>3823970</wp:posOffset>
                </wp:positionH>
                <wp:positionV relativeFrom="paragraph">
                  <wp:posOffset>1715135</wp:posOffset>
                </wp:positionV>
                <wp:extent cx="1446530" cy="484505"/>
                <wp:effectExtent l="0" t="0" r="1397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8450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DCA83" w14:textId="23DB38C8" w:rsidR="00C46A47" w:rsidRPr="00C46A47" w:rsidRDefault="00C46A47" w:rsidP="00C46A47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</w:rPr>
                            </w:pPr>
                            <w:r w:rsidRPr="00C46A47">
                              <w:rPr>
                                <w:rFonts w:ascii="Segoe UI Semibold" w:hAnsi="Segoe UI Semibold" w:cs="Segoe UI Semibold"/>
                              </w:rPr>
                              <w:t>Kirby (from Kirby)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BC59" id="Rectangle 5" o:spid="_x0000_s1026" style="position:absolute;margin-left:301.1pt;margin-top:135.05pt;width:113.9pt;height:38.15pt;z-index:2516582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" fillcolor="#f9c" strokecolor="#c00000" strokeweight="1pt">
                <v:textbox>
                  <w:txbxContent>
                    <w:p w14:paraId="463DCA83" w14:textId="23DB38C8" w:rsidR="00C46A47" w:rsidRPr="00C46A47" w:rsidRDefault="00C46A47" w:rsidP="00C46A47">
                      <w:pPr>
                        <w:jc w:val="center"/>
                        <w:rPr>
                          <w:rFonts w:ascii="Segoe UI Semibold" w:hAnsi="Segoe UI Semibold" w:cs="Segoe UI Semibold"/>
                        </w:rPr>
                      </w:pPr>
                      <w:r w:rsidRPr="00C46A47">
                        <w:rPr>
                          <w:rFonts w:ascii="Segoe UI Semibold" w:hAnsi="Segoe UI Semibold" w:cs="Segoe UI Semibold"/>
                        </w:rPr>
                        <w:t>Kirby (from Kirby)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0CEAA7" wp14:editId="518C26A3">
                <wp:simplePos x="0" y="0"/>
                <wp:positionH relativeFrom="column">
                  <wp:posOffset>563880</wp:posOffset>
                </wp:positionH>
                <wp:positionV relativeFrom="paragraph">
                  <wp:posOffset>1715135</wp:posOffset>
                </wp:positionV>
                <wp:extent cx="1446530" cy="484505"/>
                <wp:effectExtent l="0" t="0" r="1397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84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C22A8" w14:textId="1E6168DB" w:rsidR="00A36C5A" w:rsidRPr="00A36C5A" w:rsidRDefault="00A36C5A" w:rsidP="00A36C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CEAA7" id="Rectangle 14" o:spid="_x0000_s1027" style="position:absolute;margin-left:44.4pt;margin-top:135.05pt;width:113.9pt;height:38.1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" fillcolor="#a5a5a5 [3206]" strokecolor="#525252 [1606]" strokeweight="1pt">
                <v:textbox>
                  <w:txbxContent>
                    <w:p w14:paraId="4FCC22A8" w14:textId="1E6168DB" w:rsidR="00A36C5A" w:rsidRPr="00A36C5A" w:rsidRDefault="00A36C5A" w:rsidP="00A36C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5921EED" wp14:editId="6E29B831">
                <wp:simplePos x="0" y="0"/>
                <wp:positionH relativeFrom="column">
                  <wp:posOffset>2225675</wp:posOffset>
                </wp:positionH>
                <wp:positionV relativeFrom="paragraph">
                  <wp:posOffset>1715135</wp:posOffset>
                </wp:positionV>
                <wp:extent cx="1446530" cy="484505"/>
                <wp:effectExtent l="0" t="0" r="1397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4845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F2733" w14:textId="653EEC3F" w:rsidR="0084637D" w:rsidRPr="0084637D" w:rsidRDefault="0084637D" w:rsidP="008463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21EED" id="Rectangle 4" o:spid="_x0000_s1028" style="position:absolute;margin-left:175.25pt;margin-top:135.05pt;width:113.9pt;height:38.1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" fillcolor="red" strokecolor="#525252 [1606]" strokeweight="1pt">
                <v:textbox>
                  <w:txbxContent>
                    <w:p w14:paraId="346F2733" w14:textId="653EEC3F" w:rsidR="0084637D" w:rsidRPr="0084637D" w:rsidRDefault="0084637D" w:rsidP="0084637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Kratos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2228B1A" wp14:editId="32F14D28">
                <wp:simplePos x="0" y="0"/>
                <wp:positionH relativeFrom="column">
                  <wp:posOffset>2941320</wp:posOffset>
                </wp:positionH>
                <wp:positionV relativeFrom="paragraph">
                  <wp:posOffset>1007110</wp:posOffset>
                </wp:positionV>
                <wp:extent cx="0" cy="341630"/>
                <wp:effectExtent l="0" t="0" r="1270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41651" id="Straight Connector 12" o:spid="_x0000_s1026" style="position:absolute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79.3pt" to="231.6pt,10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3049BA" wp14:editId="042FA59E">
                <wp:simplePos x="0" y="0"/>
                <wp:positionH relativeFrom="column">
                  <wp:posOffset>2225675</wp:posOffset>
                </wp:positionH>
                <wp:positionV relativeFrom="paragraph">
                  <wp:posOffset>633730</wp:posOffset>
                </wp:positionV>
                <wp:extent cx="1446530" cy="373380"/>
                <wp:effectExtent l="0" t="0" r="1397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3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70D7" w14:textId="6FFD21C1" w:rsidR="00BF5806" w:rsidRPr="00BF5806" w:rsidRDefault="00BF5806" w:rsidP="00BF58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49BA" id="Rectangle 2" o:spid="_x0000_s1029" style="position:absolute;margin-left:175.25pt;margin-top:49.9pt;width:113.9pt;height:29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" fillcolor="black [3200]" strokecolor="black [1600]" strokeweight="1pt">
                <v:textbox>
                  <w:txbxContent>
                    <w:p w14:paraId="5CBA70D7" w14:textId="6FFD21C1" w:rsidR="00BF5806" w:rsidRPr="00BF5806" w:rsidRDefault="00BF5806" w:rsidP="00BF58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Home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0904F5F" wp14:editId="44C63D6F">
                <wp:simplePos x="0" y="0"/>
                <wp:positionH relativeFrom="column">
                  <wp:posOffset>1311275</wp:posOffset>
                </wp:positionH>
                <wp:positionV relativeFrom="paragraph">
                  <wp:posOffset>1229995</wp:posOffset>
                </wp:positionV>
                <wp:extent cx="1626870" cy="484505"/>
                <wp:effectExtent l="63500" t="0" r="11430" b="3619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870" cy="484505"/>
                        </a:xfrm>
                        <a:prstGeom prst="bentConnector3">
                          <a:avLst>
                            <a:gd name="adj1" fmla="val 100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19C94" id="Elbow Connector 11" o:spid="_x0000_s1026" type="#_x0000_t34" style="position:absolute;margin-left:103.25pt;margin-top:96.85pt;width:128.1pt;height:38.15pt;flip:x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" adj="2160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5FBC5FE" wp14:editId="15EC691E">
                <wp:simplePos x="0" y="0"/>
                <wp:positionH relativeFrom="column">
                  <wp:posOffset>2941789</wp:posOffset>
                </wp:positionH>
                <wp:positionV relativeFrom="paragraph">
                  <wp:posOffset>1230188</wp:posOffset>
                </wp:positionV>
                <wp:extent cx="1645920" cy="485140"/>
                <wp:effectExtent l="0" t="0" r="68580" b="3556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485140"/>
                        </a:xfrm>
                        <a:prstGeom prst="bentConnector3">
                          <a:avLst>
                            <a:gd name="adj1" fmla="val 100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A2F1" id="Elbow Connector 10" o:spid="_x0000_s1026" type="#_x0000_t34" style="position:absolute;margin-left:231.65pt;margin-top:96.85pt;width:129.6pt;height:38.2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" adj="21757" strokecolor="#4472c4 [3204]" strokeweight=".5pt">
                <v:stroke endarrow="block"/>
              </v:shape>
            </w:pict>
          </mc:Fallback>
        </mc:AlternateContent>
      </w:r>
      <w:del w:id="0" w:author="Youssef Chahboune">
        <w:r w:rsidR="008730E5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1F0CEAA7" wp14:editId="240F104D">
                  <wp:simplePos x="0" y="0"/>
                  <wp:positionH relativeFrom="column">
                    <wp:posOffset>478182</wp:posOffset>
                  </wp:positionH>
                  <wp:positionV relativeFrom="paragraph">
                    <wp:posOffset>1422676</wp:posOffset>
                  </wp:positionV>
                  <wp:extent cx="1447137" cy="373711"/>
                  <wp:effectExtent l="0" t="0" r="13970" b="7620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447137" cy="3737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678EB" w14:textId="77777777" w:rsidR="00A36C5A" w:rsidRPr="00A36C5A" w:rsidRDefault="00A36C5A" w:rsidP="00A36C5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Dante</w:t>
                              </w:r>
                              <w:r w:rsidR="00DA2CD6">
                                <w:rPr>
                                  <w:lang w:val="en-US"/>
                                </w:rPr>
                                <w:t xml:space="preserve"> (from DMC)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1F0CEAA7" id="Rectangle 3" o:spid="_x0000_s1030" style="position:absolute;margin-left:37.65pt;margin-top:112pt;width:113.95pt;height:29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" fillcolor="#ed7d31 [3205]" strokecolor="#823b0b [1605]" strokeweight="1pt">
                  <v:textbox>
                    <w:txbxContent>
                      <w:p w14:paraId="429678EB" w14:textId="77777777" w:rsidR="00A36C5A" w:rsidRPr="00A36C5A" w:rsidRDefault="00A36C5A" w:rsidP="00A36C5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Dante</w:t>
                        </w:r>
                        <w:r w:rsidR="00DA2CD6">
                          <w:rPr>
                            <w:lang w:val="en-US"/>
                          </w:rPr>
                          <w:t xml:space="preserve"> (from DMC)</w:t>
                        </w:r>
                      </w:p>
                    </w:txbxContent>
                  </v:textbox>
                </v:rect>
              </w:pict>
            </mc:Fallback>
          </mc:AlternateContent>
        </w:r>
      </w:del>
      <w:r w:rsidR="00685504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F30BDCF" wp14:editId="1705BE7F">
                <wp:simplePos x="0" y="0"/>
                <wp:positionH relativeFrom="column">
                  <wp:posOffset>2862470</wp:posOffset>
                </wp:positionH>
                <wp:positionV relativeFrom="paragraph">
                  <wp:posOffset>935797</wp:posOffset>
                </wp:positionV>
                <wp:extent cx="0" cy="0"/>
                <wp:effectExtent l="0" t="0" r="0" b="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067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225.4pt;margin-top:73.7pt;width:0;height:0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" adj="10800" strokecolor="#4472c4 [3204]" strokeweight=".5pt">
                <v:stroke endarrow="block" joinstyle="miter"/>
              </v:shape>
            </w:pict>
          </mc:Fallback>
        </mc:AlternateContent>
      </w:r>
    </w:p>
    <w:sectPr w:rsidR="000E0EDD" w:rsidRPr="00112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004E3"/>
    <w:multiLevelType w:val="hybridMultilevel"/>
    <w:tmpl w:val="BAE8E44A"/>
    <w:lvl w:ilvl="0" w:tplc="1E82A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55852"/>
    <w:multiLevelType w:val="hybridMultilevel"/>
    <w:tmpl w:val="50EAB600"/>
    <w:lvl w:ilvl="0" w:tplc="66E84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8420">
    <w:abstractNumId w:val="0"/>
  </w:num>
  <w:num w:numId="2" w16cid:durableId="186675222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ef Chahboune">
    <w15:presenceInfo w15:providerId="Windows Live" w15:userId="a7abfd6cc86ba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wMjEzMzK3sLAwNDFU0lEKTi0uzszPAykwqgUATjXgsCwAAAA="/>
  </w:docVars>
  <w:rsids>
    <w:rsidRoot w:val="00344C43"/>
    <w:rsid w:val="00011A04"/>
    <w:rsid w:val="00055E0E"/>
    <w:rsid w:val="00093DD7"/>
    <w:rsid w:val="00096FA4"/>
    <w:rsid w:val="000A6766"/>
    <w:rsid w:val="000B253B"/>
    <w:rsid w:val="000E0EDD"/>
    <w:rsid w:val="000E277D"/>
    <w:rsid w:val="00112DCC"/>
    <w:rsid w:val="00140419"/>
    <w:rsid w:val="00173958"/>
    <w:rsid w:val="001869F6"/>
    <w:rsid w:val="001A7823"/>
    <w:rsid w:val="001F2373"/>
    <w:rsid w:val="001F3367"/>
    <w:rsid w:val="001F438C"/>
    <w:rsid w:val="001F54C7"/>
    <w:rsid w:val="002130FD"/>
    <w:rsid w:val="00215EAB"/>
    <w:rsid w:val="002477DA"/>
    <w:rsid w:val="00255568"/>
    <w:rsid w:val="00255E2F"/>
    <w:rsid w:val="002B139C"/>
    <w:rsid w:val="002B33D1"/>
    <w:rsid w:val="002C5CBB"/>
    <w:rsid w:val="002D5319"/>
    <w:rsid w:val="002E0673"/>
    <w:rsid w:val="00327A0F"/>
    <w:rsid w:val="00332DF7"/>
    <w:rsid w:val="00344C43"/>
    <w:rsid w:val="00350F89"/>
    <w:rsid w:val="00360821"/>
    <w:rsid w:val="00372DB0"/>
    <w:rsid w:val="0038052C"/>
    <w:rsid w:val="00390F90"/>
    <w:rsid w:val="003927AA"/>
    <w:rsid w:val="003E475A"/>
    <w:rsid w:val="003F5E56"/>
    <w:rsid w:val="003F7B48"/>
    <w:rsid w:val="00412662"/>
    <w:rsid w:val="00434E24"/>
    <w:rsid w:val="004530EA"/>
    <w:rsid w:val="00464BD7"/>
    <w:rsid w:val="00467AEA"/>
    <w:rsid w:val="00470BE8"/>
    <w:rsid w:val="0047354E"/>
    <w:rsid w:val="00492378"/>
    <w:rsid w:val="004E034E"/>
    <w:rsid w:val="004E0744"/>
    <w:rsid w:val="004E0997"/>
    <w:rsid w:val="004F7699"/>
    <w:rsid w:val="00521C13"/>
    <w:rsid w:val="005446FC"/>
    <w:rsid w:val="00553552"/>
    <w:rsid w:val="005605E3"/>
    <w:rsid w:val="005807C2"/>
    <w:rsid w:val="00587A8C"/>
    <w:rsid w:val="00587F63"/>
    <w:rsid w:val="005F079B"/>
    <w:rsid w:val="005F2AA5"/>
    <w:rsid w:val="00624D1F"/>
    <w:rsid w:val="00632ED3"/>
    <w:rsid w:val="00637EAB"/>
    <w:rsid w:val="00650ABB"/>
    <w:rsid w:val="006529C5"/>
    <w:rsid w:val="0066797A"/>
    <w:rsid w:val="00685504"/>
    <w:rsid w:val="00693CF4"/>
    <w:rsid w:val="0069469B"/>
    <w:rsid w:val="006B372A"/>
    <w:rsid w:val="006E089B"/>
    <w:rsid w:val="006F5A28"/>
    <w:rsid w:val="00710ABE"/>
    <w:rsid w:val="00716D4C"/>
    <w:rsid w:val="007177A0"/>
    <w:rsid w:val="0072234C"/>
    <w:rsid w:val="007438AA"/>
    <w:rsid w:val="00745645"/>
    <w:rsid w:val="00764337"/>
    <w:rsid w:val="007A6D72"/>
    <w:rsid w:val="007B5417"/>
    <w:rsid w:val="007C300A"/>
    <w:rsid w:val="007F33E3"/>
    <w:rsid w:val="007F77D7"/>
    <w:rsid w:val="00825051"/>
    <w:rsid w:val="00830AF2"/>
    <w:rsid w:val="0084366D"/>
    <w:rsid w:val="0084637D"/>
    <w:rsid w:val="008479D8"/>
    <w:rsid w:val="008730E5"/>
    <w:rsid w:val="0087766A"/>
    <w:rsid w:val="008979E9"/>
    <w:rsid w:val="008B63B6"/>
    <w:rsid w:val="008B6661"/>
    <w:rsid w:val="008F4129"/>
    <w:rsid w:val="00914B58"/>
    <w:rsid w:val="00956EC3"/>
    <w:rsid w:val="009B3451"/>
    <w:rsid w:val="009E110E"/>
    <w:rsid w:val="009F0328"/>
    <w:rsid w:val="00A05199"/>
    <w:rsid w:val="00A26570"/>
    <w:rsid w:val="00A36C5A"/>
    <w:rsid w:val="00A51639"/>
    <w:rsid w:val="00A556D4"/>
    <w:rsid w:val="00A55FCE"/>
    <w:rsid w:val="00A60796"/>
    <w:rsid w:val="00A6104A"/>
    <w:rsid w:val="00A72039"/>
    <w:rsid w:val="00A731C0"/>
    <w:rsid w:val="00A91E7B"/>
    <w:rsid w:val="00A938F1"/>
    <w:rsid w:val="00AA00D6"/>
    <w:rsid w:val="00AB5ACB"/>
    <w:rsid w:val="00AF621D"/>
    <w:rsid w:val="00B1749F"/>
    <w:rsid w:val="00B2098C"/>
    <w:rsid w:val="00B42A07"/>
    <w:rsid w:val="00B46145"/>
    <w:rsid w:val="00B500AE"/>
    <w:rsid w:val="00B676DA"/>
    <w:rsid w:val="00B72351"/>
    <w:rsid w:val="00BA4A4A"/>
    <w:rsid w:val="00BC0A03"/>
    <w:rsid w:val="00BE00F2"/>
    <w:rsid w:val="00BF18FF"/>
    <w:rsid w:val="00BF5806"/>
    <w:rsid w:val="00C151D4"/>
    <w:rsid w:val="00C17346"/>
    <w:rsid w:val="00C215B7"/>
    <w:rsid w:val="00C374BB"/>
    <w:rsid w:val="00C44CF6"/>
    <w:rsid w:val="00C46A47"/>
    <w:rsid w:val="00C63CCB"/>
    <w:rsid w:val="00C923F5"/>
    <w:rsid w:val="00CD053A"/>
    <w:rsid w:val="00CD3437"/>
    <w:rsid w:val="00CF3B98"/>
    <w:rsid w:val="00D03823"/>
    <w:rsid w:val="00D06BC1"/>
    <w:rsid w:val="00D162A8"/>
    <w:rsid w:val="00D24CBC"/>
    <w:rsid w:val="00D40C70"/>
    <w:rsid w:val="00D44AE4"/>
    <w:rsid w:val="00D52B72"/>
    <w:rsid w:val="00D952EA"/>
    <w:rsid w:val="00D95403"/>
    <w:rsid w:val="00DA2CD6"/>
    <w:rsid w:val="00DF25C5"/>
    <w:rsid w:val="00E00FE2"/>
    <w:rsid w:val="00E1313E"/>
    <w:rsid w:val="00E27559"/>
    <w:rsid w:val="00E402F4"/>
    <w:rsid w:val="00EA2814"/>
    <w:rsid w:val="00EA4476"/>
    <w:rsid w:val="00EC08FD"/>
    <w:rsid w:val="00ED22BD"/>
    <w:rsid w:val="00ED37B5"/>
    <w:rsid w:val="00EF3E24"/>
    <w:rsid w:val="00F1185F"/>
    <w:rsid w:val="00F32B05"/>
    <w:rsid w:val="00F53395"/>
    <w:rsid w:val="00F62BDB"/>
    <w:rsid w:val="00F650DD"/>
    <w:rsid w:val="00F76353"/>
    <w:rsid w:val="00F93CD5"/>
    <w:rsid w:val="00F94CC3"/>
    <w:rsid w:val="00FA409E"/>
    <w:rsid w:val="00FC0A69"/>
    <w:rsid w:val="00FF2248"/>
    <w:rsid w:val="02823679"/>
    <w:rsid w:val="0AFEA557"/>
    <w:rsid w:val="0CDA0FD2"/>
    <w:rsid w:val="0DF0B7B2"/>
    <w:rsid w:val="100F8585"/>
    <w:rsid w:val="13C00B24"/>
    <w:rsid w:val="1599E208"/>
    <w:rsid w:val="166D2690"/>
    <w:rsid w:val="193B57DF"/>
    <w:rsid w:val="25D44C80"/>
    <w:rsid w:val="27532B46"/>
    <w:rsid w:val="3BB636EC"/>
    <w:rsid w:val="474C8BA3"/>
    <w:rsid w:val="564848E7"/>
    <w:rsid w:val="5786F61B"/>
    <w:rsid w:val="5A643732"/>
    <w:rsid w:val="5F302071"/>
    <w:rsid w:val="6E5DD26A"/>
    <w:rsid w:val="7028F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7FCB"/>
  <w15:chartTrackingRefBased/>
  <w15:docId w15:val="{ECAF2356-8410-E34B-9501-DD669AA8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CE"/>
    <w:pPr>
      <w:ind w:left="720"/>
      <w:contextualSpacing/>
    </w:pPr>
  </w:style>
  <w:style w:type="paragraph" w:styleId="Revision">
    <w:name w:val="Revision"/>
    <w:hidden/>
    <w:uiPriority w:val="99"/>
    <w:semiHidden/>
    <w:rsid w:val="00E402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Racine</dc:creator>
  <cp:keywords/>
  <dc:description/>
  <cp:lastModifiedBy>Jeremy Racine</cp:lastModifiedBy>
  <cp:revision>2</cp:revision>
  <dcterms:created xsi:type="dcterms:W3CDTF">2022-04-07T17:40:00Z</dcterms:created>
  <dcterms:modified xsi:type="dcterms:W3CDTF">2022-04-07T17:40:00Z</dcterms:modified>
</cp:coreProperties>
</file>